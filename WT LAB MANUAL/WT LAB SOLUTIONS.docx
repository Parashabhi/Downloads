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3A9" w:rsidRDefault="00AE69A1">
      <w:pPr>
        <w:pStyle w:val="normal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WT LAB SOLUTIONS 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1.Explain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process of Install and configure the IDE(sublime text)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(LAB-6)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Explain Incorporating JavaScript on an HTML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how to link to an external 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(LAB-7)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Comparing JavaScript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same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LAB-8)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4.Create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webpage by Using major methods/events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(LAB-9)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Create DTD and XSD for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ollowing: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(LAB-10)</w:t>
      </w:r>
    </w:p>
    <w:p w:rsidR="006E73A9" w:rsidRDefault="00AE69A1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Library Scenario: In a library zero or more books are there, if there is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book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,The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book have either title 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bname,one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 more authors and zero or one publication and details. The properties of details are fixed price for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everyone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should have unique book number and can sold to either to the countries either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germany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E73A9" w:rsidRDefault="00AE69A1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XSD file for the following XML file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&lt;?xml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version="1.0" encoding="UTF-8"?&gt;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&lt;company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xmlns:xsi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="http://www.w3.org/2001/XMLSchema-instance"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xsi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:noNa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mespaceSchemaLocation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="example1.xsd"&gt;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skills="WEB TECHNOLOGIES"&gt;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SK&lt;/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1000&lt;/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esalary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25000&lt;/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esalary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ephone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8184811287&lt;/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ephone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gender&gt;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M&lt;/gender&gt;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skills="PROGRAMMING" 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MK&lt;/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10001&lt;/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esalary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22000&lt;/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esalary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ephone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8184811287&lt;/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ephone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gender&gt;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F&lt;/gender&gt;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&lt;/company&gt;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Implement Bootstrap in existing web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sites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LAB-11)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7.Create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webpage using  Common Bootstrap components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(LAB-12)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Setup a Node.js project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LAB-13)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Use the Node.js core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LAB-14)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ins w:id="0" w:author="s171122 B.NAGA GOWRISH" w:date="2021-12-04T05:47:00Z">
        <w:r>
          <w:rPr>
            <w:rFonts w:ascii="Times New Roman" w:eastAsia="Times New Roman" w:hAnsi="Times New Roman" w:cs="Times New Roman"/>
            <w:sz w:val="24"/>
            <w:szCs w:val="24"/>
          </w:rPr>
          <w:t>o</w:t>
        </w:r>
      </w:ins>
      <w:proofErr w:type="gramEnd"/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1A)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IDE we are going to use is SUBMILE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TEXT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To install it:  first we need to download the source file(.exe file) .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that we can download it from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https://download.sublimetext.com/sublime_text_build_4121_x64_setup.exe</w:t>
        </w:r>
      </w:hyperlink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after that install the exe file by running it.</w:t>
      </w:r>
      <w:proofErr w:type="gramEnd"/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configure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There is nothing important things to confi</w:t>
      </w:r>
      <w:r>
        <w:rPr>
          <w:rFonts w:ascii="Times New Roman" w:eastAsia="Times New Roman" w:hAnsi="Times New Roman" w:cs="Times New Roman"/>
          <w:sz w:val="24"/>
          <w:szCs w:val="24"/>
        </w:rPr>
        <w:t>gure it.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2A)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to Incorporate a JavaScript file on an HTML page.</w:t>
      </w:r>
    </w:p>
    <w:p w:rsidR="006E73A9" w:rsidRDefault="00AE69A1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HTML page</w:t>
      </w:r>
    </w:p>
    <w:p w:rsidR="006E73A9" w:rsidRDefault="00AE69A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&gt;&lt;/head&gt;</w:t>
      </w:r>
    </w:p>
    <w:p w:rsidR="006E73A9" w:rsidRDefault="00AE69A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body of html&lt;/body&gt;</w:t>
      </w:r>
    </w:p>
    <w:p w:rsidR="006E73A9" w:rsidRDefault="00AE69A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6E73A9" w:rsidRDefault="00AE69A1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Filename.js</w:t>
      </w:r>
    </w:p>
    <w:p w:rsidR="006E73A9" w:rsidRDefault="00AE69A1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some test  code to 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6E73A9" w:rsidRDefault="00AE69A1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‘It works!’);</w:t>
      </w:r>
    </w:p>
    <w:p w:rsidR="006E73A9" w:rsidRDefault="00AE69A1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to the HTML page in the head tag of the HTML file.(by using external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=”filename.js”&gt;&lt;/script&gt;</w:t>
      </w:r>
    </w:p>
    <w:p w:rsidR="006E73A9" w:rsidRDefault="00AE69A1">
      <w:pPr>
        <w:pStyle w:val="normal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&lt;!--/*external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linking*/--&gt;</w:t>
      </w:r>
    </w:p>
    <w:p w:rsidR="006E73A9" w:rsidRDefault="00AE69A1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web page/html page in the web browser and open console in developer tools and incorporate the JS file.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3A)</w:t>
      </w:r>
    </w:p>
    <w:p w:rsidR="006E73A9" w:rsidRDefault="00AE69A1">
      <w:pPr>
        <w:pStyle w:val="normal0"/>
        <w:rPr>
          <w:del w:id="1" w:author="s170527 Peravali Naga" w:date="2021-12-09T10:28:00Z"/>
          <w:rFonts w:ascii="Times New Roman" w:eastAsia="Times New Roman" w:hAnsi="Times New Roman" w:cs="Times New Roman"/>
          <w:b/>
          <w:sz w:val="24"/>
          <w:szCs w:val="24"/>
        </w:rPr>
      </w:pPr>
      <w:del w:id="2" w:author="s170527 Peravali Naga" w:date="2021-12-09T10:28:00Z">
        <w:r>
          <w:rPr>
            <w:rFonts w:ascii="Times New Roman" w:eastAsia="Times New Roman" w:hAnsi="Times New Roman" w:cs="Times New Roman"/>
            <w:b/>
            <w:sz w:val="24"/>
            <w:szCs w:val="24"/>
          </w:rPr>
          <w:delText>JAVASCRIPT</w:delText>
        </w:r>
      </w:del>
    </w:p>
    <w:p w:rsidR="006E73A9" w:rsidRDefault="00AE69A1">
      <w:pPr>
        <w:pStyle w:val="normal0"/>
        <w:rPr>
          <w:del w:id="3" w:author="s170527 Peravali Naga" w:date="2021-12-09T10:28:00Z"/>
          <w:rFonts w:ascii="Times New Roman" w:eastAsia="Times New Roman" w:hAnsi="Times New Roman" w:cs="Times New Roman"/>
          <w:sz w:val="24"/>
          <w:szCs w:val="24"/>
        </w:rPr>
      </w:pPr>
      <w:del w:id="4" w:author="s170527 Peravali Naga" w:date="2021-12-09T10:28:00Z">
        <w:r>
          <w:rPr>
            <w:rFonts w:ascii="Times New Roman" w:eastAsia="Times New Roman" w:hAnsi="Times New Roman" w:cs="Times New Roman"/>
            <w:sz w:val="24"/>
            <w:szCs w:val="24"/>
          </w:rPr>
          <w:delText>&lt;!DOCTYPE html&gt;</w:delText>
        </w:r>
      </w:del>
    </w:p>
    <w:p w:rsidR="006E73A9" w:rsidRDefault="00AE69A1">
      <w:pPr>
        <w:pStyle w:val="normal0"/>
        <w:rPr>
          <w:del w:id="5" w:author="s170527 Peravali Naga" w:date="2021-12-09T10:28:00Z"/>
          <w:rFonts w:ascii="Times New Roman" w:eastAsia="Times New Roman" w:hAnsi="Times New Roman" w:cs="Times New Roman"/>
          <w:sz w:val="24"/>
          <w:szCs w:val="24"/>
        </w:rPr>
      </w:pPr>
      <w:del w:id="6" w:author="s170527 Peravali Naga" w:date="2021-12-09T10:28:00Z">
        <w:r>
          <w:rPr>
            <w:rFonts w:ascii="Times New Roman" w:eastAsia="Times New Roman" w:hAnsi="Times New Roman" w:cs="Times New Roman"/>
            <w:sz w:val="24"/>
            <w:szCs w:val="24"/>
          </w:rPr>
          <w:delText>&lt;html&gt;</w:delText>
        </w:r>
      </w:del>
    </w:p>
    <w:p w:rsidR="006E73A9" w:rsidRDefault="006E73A9">
      <w:pPr>
        <w:pStyle w:val="normal0"/>
        <w:rPr>
          <w:del w:id="7" w:author="s170527 Peravali Naga" w:date="2021-12-09T10:28:00Z"/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del w:id="8" w:author="s170527 Peravali Naga" w:date="2021-12-09T10:28:00Z"/>
          <w:rFonts w:ascii="Times New Roman" w:eastAsia="Times New Roman" w:hAnsi="Times New Roman" w:cs="Times New Roman"/>
          <w:sz w:val="24"/>
          <w:szCs w:val="24"/>
        </w:rPr>
      </w:pPr>
      <w:del w:id="9" w:author="s170527 Peravali Naga" w:date="2021-12-09T10:28:00Z">
        <w:r>
          <w:rPr>
            <w:rFonts w:ascii="Times New Roman" w:eastAsia="Times New Roman" w:hAnsi="Times New Roman" w:cs="Times New Roman"/>
            <w:sz w:val="24"/>
            <w:szCs w:val="24"/>
          </w:rPr>
          <w:delText>&lt;body&gt;</w:delText>
        </w:r>
      </w:del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&lt;p&gt;A loop with a &lt;mark&gt;continue&lt;/mark&gt; statement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&lt;p&gt;</w:t>
      </w:r>
      <w:r>
        <w:rPr>
          <w:rFonts w:ascii="Times New Roman" w:eastAsia="Times New Roman" w:hAnsi="Times New Roman" w:cs="Times New Roman"/>
          <w:sz w:val="24"/>
          <w:szCs w:val="24"/>
        </w:rPr>
        <w:t>loop will skip the iteration where k = 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&lt;p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"&gt;&lt;/p&gt;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ins w:id="10" w:author="s170527 Peravali Naga" w:date="2021-12-09T10:28:00Z"/>
          <w:rFonts w:ascii="Times New Roman" w:eastAsia="Times New Roman" w:hAnsi="Times New Roman" w:cs="Times New Roman"/>
          <w:sz w:val="24"/>
          <w:szCs w:val="24"/>
        </w:rPr>
      </w:pPr>
      <w:ins w:id="11" w:author="s170527 Peravali Naga" w:date="2021-12-09T10:28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JAVASCRIPT</w:t>
        </w:r>
      </w:ins>
    </w:p>
    <w:p w:rsidR="006E73A9" w:rsidRDefault="00AE69A1">
      <w:pPr>
        <w:pStyle w:val="normal0"/>
        <w:rPr>
          <w:ins w:id="12" w:author="s170527 Peravali Naga" w:date="2021-12-09T10:28:00Z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13" w:author="s170527 Peravali Naga" w:date="2021-12-09T10:28:00Z">
        <w:r>
          <w:rPr>
            <w:rFonts w:ascii="Times New Roman" w:eastAsia="Times New Roman" w:hAnsi="Times New Roman" w:cs="Times New Roman"/>
            <w:sz w:val="24"/>
            <w:szCs w:val="24"/>
          </w:rPr>
          <w:t>&lt;!DOCTYPE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html&gt;</w:t>
        </w:r>
      </w:ins>
    </w:p>
    <w:p w:rsidR="006E73A9" w:rsidRDefault="00AE69A1">
      <w:pPr>
        <w:pStyle w:val="normal0"/>
        <w:rPr>
          <w:ins w:id="14" w:author="s170527 Peravali Naga" w:date="2021-12-09T10:28:00Z"/>
          <w:rFonts w:ascii="Times New Roman" w:eastAsia="Times New Roman" w:hAnsi="Times New Roman" w:cs="Times New Roman"/>
          <w:sz w:val="24"/>
          <w:szCs w:val="24"/>
        </w:rPr>
      </w:pPr>
      <w:ins w:id="15" w:author="s170527 Peravali Naga" w:date="2021-12-09T10:28:00Z">
        <w:r>
          <w:rPr>
            <w:rFonts w:ascii="Times New Roman" w:eastAsia="Times New Roman" w:hAnsi="Times New Roman" w:cs="Times New Roman"/>
            <w:sz w:val="24"/>
            <w:szCs w:val="24"/>
          </w:rPr>
          <w:t>&lt;</w:t>
        </w:r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html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>&gt;</w:t>
        </w:r>
      </w:ins>
    </w:p>
    <w:p w:rsidR="006E73A9" w:rsidRDefault="006E73A9">
      <w:pPr>
        <w:pStyle w:val="normal0"/>
        <w:rPr>
          <w:ins w:id="16" w:author="s170527 Peravali Naga" w:date="2021-12-09T10:28:00Z"/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ins w:id="17" w:author="s170527 Peravali Naga" w:date="2021-12-09T10:28:00Z"/>
          <w:rFonts w:ascii="Times New Roman" w:eastAsia="Times New Roman" w:hAnsi="Times New Roman" w:cs="Times New Roman"/>
          <w:sz w:val="24"/>
          <w:szCs w:val="24"/>
        </w:rPr>
      </w:pPr>
      <w:ins w:id="18" w:author="s170527 Peravali Naga" w:date="2021-12-09T10:28:00Z">
        <w:r>
          <w:rPr>
            <w:rFonts w:ascii="Times New Roman" w:eastAsia="Times New Roman" w:hAnsi="Times New Roman" w:cs="Times New Roman"/>
            <w:sz w:val="24"/>
            <w:szCs w:val="24"/>
          </w:rPr>
          <w:t>&lt;</w:t>
        </w:r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body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>&gt;</w:t>
        </w:r>
      </w:ins>
    </w:p>
    <w:p w:rsidR="006E73A9" w:rsidRPr="006E73A9" w:rsidRDefault="006E73A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rPrChange w:id="19" w:author="s170527 Peravali Naga" w:date="2021-12-09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text = "";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(k = 0; k &lt; 10; k++) 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(k === 7) 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+= "The number is " + k +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text;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&lt;/script&gt;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del w:id="20" w:author="s170480 Vadige Durga" w:date="2021-12-09T03:59:00Z">
        <w:r>
          <w:rPr>
            <w:rFonts w:ascii="Times New Roman" w:eastAsia="Times New Roman" w:hAnsi="Times New Roman" w:cs="Times New Roman"/>
            <w:b/>
            <w:noProof/>
            <w:sz w:val="24"/>
            <w:szCs w:val="24"/>
            <w:lang w:val="en-US"/>
            <w:rPrChange w:id="21">
              <w:rPr>
                <w:noProof/>
                <w:lang w:val="en-US"/>
              </w:rPr>
            </w:rPrChange>
          </w:rPr>
          <w:drawing>
            <wp:inline distT="114300" distB="114300" distL="114300" distR="114300">
              <wp:extent cx="2857500" cy="1419225"/>
              <wp:effectExtent l="0" t="0" r="0" b="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0" cy="14192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del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"https://ajax.googleapis.com/ajax/libs/jquery/3.5.1/jquery.min.js"&gt;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&lt;/script&gt;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$(document).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 () 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$("#hide").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 () 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$("h1").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$("#show").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 () 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$("h1").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&lt;/script&gt;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&lt;h1&gt;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On clicking the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Hide_me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button, I will disappear.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&lt;/mark&gt;</w:t>
      </w:r>
      <w:ins w:id="22" w:author="s170136 Maddili Kavitha" w:date="2021-12-05T13:2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&lt;/h1&gt;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&lt;button id="hide"&gt;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Hide_me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&lt;/button&gt;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&lt;button id="show"&gt;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Show_me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&lt;/button&gt;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</w:rPr>
        <w:t xml:space="preserve">As we click on the </w:t>
      </w:r>
      <w:proofErr w:type="spellStart"/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</w:rPr>
        <w:t>Hide_me</w:t>
      </w:r>
      <w:proofErr w:type="spellEnd"/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</w:rPr>
        <w:t xml:space="preserve"> button, the above-marked heading will disappear, but as soon as we click on the </w:t>
      </w:r>
      <w:proofErr w:type="spellStart"/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</w:rPr>
        <w:t>Show_me</w:t>
      </w:r>
      <w:proofErr w:type="spellEnd"/>
      <w:r>
        <w:rPr>
          <w:rFonts w:ascii="Times New Roman" w:eastAsia="Times New Roman" w:hAnsi="Times New Roman" w:cs="Times New Roman"/>
          <w:b/>
          <w:color w:val="273239"/>
          <w:sz w:val="26"/>
          <w:szCs w:val="26"/>
          <w:highlight w:val="white"/>
        </w:rPr>
        <w:t xml:space="preserve"> button it’ll again appear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562600" cy="1581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4A)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="utf-8"&gt;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1st&lt;/title&gt;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&lt;!--&lt;script type="text/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="jquery.js"&gt;&lt;/script&gt;--&gt;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src="https://ajax.googleapis.com/ajax/libs/jquery/3.6.0/jquery.min.js"&gt;&lt;/script&gt;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&gt;&lt;h1 class="head1" id="1st"&gt;Hello world&lt;/h1&gt;&lt;/center&gt;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&lt;script type="text/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=1;i&lt;5;i++){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$('#1st').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3000).show(2000);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$('.head1').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"background-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color","red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Events*/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$('.head1').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on({</w:t>
      </w:r>
      <w:proofErr w:type="gramEnd"/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mouseenter: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mouseleave: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MouseRemoved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"clicked");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&lt;/script&gt;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output copy the code and save the file.html and run it you will get the output.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5A)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[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(book*)&gt;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book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title|bname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authors+,publication?,details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title (#PCDATA)&gt;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!ELEMENT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(#PCDATA)&gt;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authors (#PCDATA)&gt;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publication (#PCDATA)&gt;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details (#PCDATA)&gt;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&lt;!ATTLIST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details price CDATA #FIXED "1001"&gt;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&lt;!ATTLIST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details id CDATA #REQUIRED&gt;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&lt;!ATTLIST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details sold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india|usa|germany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#REQUIR</w:t>
      </w:r>
      <w:r>
        <w:rPr>
          <w:rFonts w:ascii="Times New Roman" w:eastAsia="Times New Roman" w:hAnsi="Times New Roman" w:cs="Times New Roman"/>
          <w:sz w:val="24"/>
          <w:szCs w:val="24"/>
        </w:rPr>
        <w:t>ED&gt;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&lt;Library&gt;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BOOK1&lt;/title&gt;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&lt;!--&lt;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Book&lt;/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&gt;SO here only either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title--&gt;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authors&gt;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NENE author&lt;/authors&gt;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publication&gt;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EVARO OKARU&lt;/publication&gt;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&lt;details price="1001" id="01" sold="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"&gt;MY BOOK DETAILS&lt;/d</w:t>
      </w:r>
      <w:r>
        <w:rPr>
          <w:rFonts w:ascii="Times New Roman" w:eastAsia="Times New Roman" w:hAnsi="Times New Roman" w:cs="Times New Roman"/>
          <w:sz w:val="24"/>
          <w:szCs w:val="24"/>
        </w:rPr>
        <w:t>etails&gt;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&lt;/book&gt;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&lt;/Library&gt;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</w:p>
    <w:p w:rsidR="006E73A9" w:rsidRDefault="00AE69A1">
      <w:pPr>
        <w:pStyle w:val="normal0"/>
        <w:rPr>
          <w:del w:id="23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XSD file.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del w:id="24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delText>&lt;?xml version="1.0" encoding="UTF-8"?&gt;</w:delText>
        </w:r>
      </w:del>
    </w:p>
    <w:p w:rsidR="006E73A9" w:rsidRDefault="00AE69A1">
      <w:pPr>
        <w:pStyle w:val="normal0"/>
        <w:rPr>
          <w:del w:id="25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26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delText xml:space="preserve">&lt;xsd:schema  elementFormDefault="qualified" </w:delText>
        </w:r>
      </w:del>
      <w:ins w:id="27" w:author="s170505 Nayana Lalitha" w:date="2021-12-07T08:01:00Z">
        <w:del w:id="28" w:author="s170527 Peravali Naga" w:date="2021-12-09T10:38:00Z">
          <w:r>
            <w:rPr>
              <w:rFonts w:ascii="Times New Roman" w:eastAsia="Times New Roman" w:hAnsi="Times New Roman" w:cs="Times New Roman"/>
              <w:sz w:val="24"/>
              <w:szCs w:val="24"/>
            </w:rPr>
            <w:delText>ol</w:delText>
          </w:r>
        </w:del>
      </w:ins>
      <w:del w:id="29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delText>xmlns:xsd="http://www.w3.org/2001/XMLSchema"&gt;&lt;</w:delText>
        </w:r>
        <w:r>
          <w:rPr>
            <w:rFonts w:ascii="Times New Roman" w:eastAsia="Times New Roman" w:hAnsi="Times New Roman" w:cs="Times New Roman"/>
            <w:sz w:val="24"/>
            <w:szCs w:val="24"/>
          </w:rPr>
          <w:delText>!-- as these tags are predefined in W3 web ... we need to import them to use by using xmls attribute--&gt;</w:delText>
        </w:r>
      </w:del>
    </w:p>
    <w:p w:rsidR="006E73A9" w:rsidRDefault="00AE69A1">
      <w:pPr>
        <w:pStyle w:val="normal0"/>
        <w:rPr>
          <w:del w:id="30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31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&lt;xsd:element name="company"&gt;</w:delText>
        </w:r>
      </w:del>
    </w:p>
    <w:p w:rsidR="006E73A9" w:rsidRDefault="00AE69A1">
      <w:pPr>
        <w:pStyle w:val="normal0"/>
        <w:rPr>
          <w:del w:id="32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33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&lt;xsd:complexType&gt;</w:delText>
        </w:r>
      </w:del>
    </w:p>
    <w:p w:rsidR="006E73A9" w:rsidRDefault="00AE69A1">
      <w:pPr>
        <w:pStyle w:val="normal0"/>
        <w:rPr>
          <w:del w:id="34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35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&lt;xsd:sequence&gt;</w:delText>
        </w:r>
      </w:del>
    </w:p>
    <w:p w:rsidR="006E73A9" w:rsidRDefault="00AE69A1">
      <w:pPr>
        <w:pStyle w:val="normal0"/>
        <w:rPr>
          <w:del w:id="36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37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&lt;xsd:element name="employe" minOccurs="1" maxOccurs="unbounded"&gt;</w:delText>
        </w:r>
      </w:del>
    </w:p>
    <w:p w:rsidR="006E73A9" w:rsidRDefault="00AE69A1">
      <w:pPr>
        <w:pStyle w:val="normal0"/>
        <w:rPr>
          <w:del w:id="38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39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&lt;xsd:compl</w:delText>
        </w:r>
        <w:r>
          <w:rPr>
            <w:rFonts w:ascii="Times New Roman" w:eastAsia="Times New Roman" w:hAnsi="Times New Roman" w:cs="Times New Roman"/>
            <w:sz w:val="24"/>
            <w:szCs w:val="24"/>
          </w:rPr>
          <w:delText>exType&gt;</w:delText>
        </w:r>
      </w:del>
    </w:p>
    <w:p w:rsidR="006E73A9" w:rsidRDefault="00AE69A1">
      <w:pPr>
        <w:pStyle w:val="normal0"/>
        <w:rPr>
          <w:del w:id="40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41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&lt;xsd:sequence&gt;</w:delText>
        </w:r>
      </w:del>
    </w:p>
    <w:p w:rsidR="006E73A9" w:rsidRDefault="00AE69A1">
      <w:pPr>
        <w:pStyle w:val="normal0"/>
        <w:rPr>
          <w:del w:id="42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43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&lt;xsd:element name="ename" type="xsd:string"/&gt;</w:delText>
        </w:r>
      </w:del>
    </w:p>
    <w:p w:rsidR="006E73A9" w:rsidRDefault="00AE69A1">
      <w:pPr>
        <w:pStyle w:val="normal0"/>
        <w:rPr>
          <w:del w:id="44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45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&lt;xsd:element name="eno" type="xsd:integer"/&gt;</w:delText>
        </w:r>
      </w:del>
    </w:p>
    <w:p w:rsidR="006E73A9" w:rsidRDefault="00AE69A1">
      <w:pPr>
        <w:pStyle w:val="normal0"/>
        <w:rPr>
          <w:del w:id="46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47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&lt;xsd:element name="esalary" type="xsd:short"/&gt;</w:delText>
        </w:r>
      </w:del>
    </w:p>
    <w:p w:rsidR="006E73A9" w:rsidRDefault="00AE69A1">
      <w:pPr>
        <w:pStyle w:val="normal0"/>
        <w:rPr>
          <w:del w:id="48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49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&lt;xsd:element name="ephone" type="xsd:string"/&gt;</w:delText>
        </w:r>
      </w:del>
    </w:p>
    <w:p w:rsidR="006E73A9" w:rsidRDefault="00AE69A1">
      <w:pPr>
        <w:pStyle w:val="normal0"/>
        <w:rPr>
          <w:del w:id="50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51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</w:delText>
        </w:r>
        <w:r>
          <w:rPr>
            <w:rFonts w:ascii="Times New Roman" w:eastAsia="Times New Roman" w:hAnsi="Times New Roman" w:cs="Times New Roman"/>
            <w:sz w:val="24"/>
            <w:szCs w:val="24"/>
          </w:rPr>
          <w:delText>xsd:element name="gender"&gt;</w:delText>
        </w:r>
      </w:del>
    </w:p>
    <w:p w:rsidR="006E73A9" w:rsidRDefault="00AE69A1">
      <w:pPr>
        <w:pStyle w:val="normal0"/>
        <w:rPr>
          <w:del w:id="52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53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&lt;!-- this is a way of creating own user data types--&gt;</w:delText>
        </w:r>
      </w:del>
    </w:p>
    <w:p w:rsidR="006E73A9" w:rsidRDefault="00AE69A1">
      <w:pPr>
        <w:pStyle w:val="normal0"/>
        <w:rPr>
          <w:del w:id="54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55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&lt;xsd:simpleType&gt;</w:delText>
        </w:r>
      </w:del>
    </w:p>
    <w:p w:rsidR="006E73A9" w:rsidRDefault="00AE69A1">
      <w:pPr>
        <w:pStyle w:val="normal0"/>
        <w:rPr>
          <w:del w:id="56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57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&lt;xsd:restriction base="xsd:string"&gt;</w:delText>
        </w:r>
      </w:del>
    </w:p>
    <w:p w:rsidR="006E73A9" w:rsidRDefault="00AE69A1">
      <w:pPr>
        <w:pStyle w:val="normal0"/>
        <w:rPr>
          <w:del w:id="58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59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&lt;xsd:pattern value="[MF]"/&gt;</w:delText>
        </w:r>
      </w:del>
    </w:p>
    <w:p w:rsidR="006E73A9" w:rsidRDefault="00AE69A1">
      <w:pPr>
        <w:pStyle w:val="normal0"/>
        <w:rPr>
          <w:del w:id="60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61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&lt;/xsd:restriction&gt;</w:delText>
        </w:r>
      </w:del>
    </w:p>
    <w:p w:rsidR="006E73A9" w:rsidRDefault="00AE69A1">
      <w:pPr>
        <w:pStyle w:val="normal0"/>
        <w:rPr>
          <w:del w:id="62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63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&lt;/xsd:simpleType&gt;</w:delText>
        </w:r>
      </w:del>
    </w:p>
    <w:p w:rsidR="006E73A9" w:rsidRDefault="00AE69A1">
      <w:pPr>
        <w:pStyle w:val="normal0"/>
        <w:rPr>
          <w:del w:id="64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65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&lt;/xsd:element&gt;</w:delText>
        </w:r>
      </w:del>
    </w:p>
    <w:p w:rsidR="006E73A9" w:rsidRDefault="00AE69A1">
      <w:pPr>
        <w:pStyle w:val="normal0"/>
        <w:rPr>
          <w:del w:id="66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67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&lt;/xsd:sequence&gt;</w:delText>
        </w:r>
      </w:del>
    </w:p>
    <w:p w:rsidR="006E73A9" w:rsidRDefault="00AE69A1">
      <w:pPr>
        <w:pStyle w:val="normal0"/>
        <w:rPr>
          <w:del w:id="68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69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&lt;xsd:attribute name="skills" type="xsd:string" use="required"/&gt;</w:delText>
        </w:r>
      </w:del>
    </w:p>
    <w:p w:rsidR="006E73A9" w:rsidRDefault="00AE69A1">
      <w:pPr>
        <w:pStyle w:val="normal0"/>
        <w:rPr>
          <w:del w:id="70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71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&lt;/xsd:complexType&gt;</w:delText>
        </w:r>
      </w:del>
    </w:p>
    <w:p w:rsidR="006E73A9" w:rsidRDefault="00AE69A1">
      <w:pPr>
        <w:pStyle w:val="normal0"/>
        <w:rPr>
          <w:del w:id="72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73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&lt;/xsd:element&gt;</w:delText>
        </w:r>
      </w:del>
    </w:p>
    <w:p w:rsidR="006E73A9" w:rsidRDefault="00AE69A1">
      <w:pPr>
        <w:pStyle w:val="normal0"/>
        <w:rPr>
          <w:del w:id="74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75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&lt;/xsd:sequence&gt;</w:delText>
        </w:r>
      </w:del>
    </w:p>
    <w:p w:rsidR="006E73A9" w:rsidRDefault="00AE69A1">
      <w:pPr>
        <w:pStyle w:val="normal0"/>
        <w:rPr>
          <w:del w:id="76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77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&lt;/xsd:complexType&gt;</w:delText>
        </w:r>
      </w:del>
    </w:p>
    <w:p w:rsidR="006E73A9" w:rsidRDefault="00AE69A1">
      <w:pPr>
        <w:pStyle w:val="normal0"/>
        <w:rPr>
          <w:del w:id="78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79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tab/>
          <w:delText>&lt;/xsd:element&gt;</w:delText>
        </w:r>
      </w:del>
    </w:p>
    <w:p w:rsidR="006E73A9" w:rsidRDefault="00AE69A1">
      <w:pPr>
        <w:pStyle w:val="normal0"/>
        <w:rPr>
          <w:del w:id="80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  <w:del w:id="81" w:author="s170527 Peravali Naga" w:date="2021-12-09T10:38:00Z">
        <w:r>
          <w:rPr>
            <w:rFonts w:ascii="Times New Roman" w:eastAsia="Times New Roman" w:hAnsi="Times New Roman" w:cs="Times New Roman"/>
            <w:sz w:val="24"/>
            <w:szCs w:val="24"/>
          </w:rPr>
          <w:delText>&lt;/xsd:schema&gt;</w:delText>
        </w:r>
      </w:del>
    </w:p>
    <w:p w:rsidR="006E73A9" w:rsidRDefault="006E73A9">
      <w:pPr>
        <w:pStyle w:val="normal0"/>
        <w:rPr>
          <w:del w:id="82" w:author="s170527 Peravali Naga" w:date="2021-12-09T10:38:00Z"/>
          <w:rFonts w:ascii="Times New Roman" w:eastAsia="Times New Roman" w:hAnsi="Times New Roman" w:cs="Times New Roman"/>
          <w:sz w:val="24"/>
          <w:szCs w:val="24"/>
        </w:rPr>
      </w:pPr>
    </w:p>
    <w:p w:rsidR="006E73A9" w:rsidRDefault="006E73A9">
      <w:pPr>
        <w:pStyle w:val="normal0"/>
        <w:rPr>
          <w:del w:id="83" w:author="s170527 Peravali Naga" w:date="2021-12-09T10:38:00Z"/>
          <w:rFonts w:ascii="Times New Roman" w:eastAsia="Times New Roman" w:hAnsi="Times New Roman" w:cs="Times New Roman"/>
          <w:b/>
          <w:sz w:val="24"/>
          <w:szCs w:val="24"/>
        </w:rPr>
      </w:pPr>
    </w:p>
    <w:p w:rsidR="006E73A9" w:rsidRDefault="006E73A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6A)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IMPLEMENTING bootstrap ON THE NOTIFICATION.html page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="en"&gt;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="UTF-8"&gt;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http-equiv="X-UA-Compatible" content="IE=edge"&gt;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href="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https://stackpath.bootstrapcdn.com/bootstrap/4.5.2/css/bootstrap.min.css" integrity="sha384-JcKb8q3iqJ61gNV9KGb8thSsNjpSL0n8PARn9HuZOnIxN0hoP+VmmDGMN5t9UJ0Z"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="anonymous" /&gt;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="notifications.css"&gt;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name="vi</w:t>
      </w:r>
      <w:r>
        <w:rPr>
          <w:rFonts w:ascii="Times New Roman" w:eastAsia="Times New Roman" w:hAnsi="Times New Roman" w:cs="Times New Roman"/>
          <w:sz w:val="24"/>
          <w:szCs w:val="24"/>
        </w:rPr>
        <w:t>ewport" content="width=device-width, initial-scale=1.0"&gt;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Notifications&lt;/title&gt;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table{</w:t>
      </w:r>
      <w:proofErr w:type="gramEnd"/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1px solid black;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rebeccapurple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bold;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td{</w:t>
      </w:r>
      <w:proofErr w:type="gramEnd"/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h1{</w:t>
      </w:r>
      <w:proofErr w:type="gramEnd"/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rebeccapurple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underl</w:t>
      </w:r>
      <w:r>
        <w:rPr>
          <w:rFonts w:ascii="Times New Roman" w:eastAsia="Times New Roman" w:hAnsi="Times New Roman" w:cs="Times New Roman"/>
          <w:sz w:val="24"/>
          <w:szCs w:val="24"/>
        </w:rPr>
        <w:t>ine;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&lt;h1 class="mt-4"&gt;Notifications&lt;/h1&gt;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&lt;div class="notifications"&gt;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class="row mt-5 shadow-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p-2"&gt;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class="col-1"&gt;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OCT&lt;/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29&lt;/td&gt;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&lt;/table&gt;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&lt;/div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class="col-9 ml-5"&gt;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="#"&gt;Applications are invited for the Post of Residential Medical Officer on Contract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basis(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Only Female).&lt;/a&gt;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&lt;span class="new"&gt;New&lt;/s</w:t>
      </w:r>
      <w:r>
        <w:rPr>
          <w:rFonts w:ascii="Times New Roman" w:eastAsia="Times New Roman" w:hAnsi="Times New Roman" w:cs="Times New Roman"/>
          <w:sz w:val="24"/>
          <w:szCs w:val="24"/>
        </w:rPr>
        <w:t>pan&gt;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&lt;/p&gt;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class="row mt-5 shadow-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p-2"&gt;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class="col-1"&gt;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OCT&lt;/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&lt;/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23&lt;/td&gt;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&lt;/table&gt;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&lt;div class="col-9 ml-5"&gt;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&lt;p&gt;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="#"&gt;One‐Day International Webinar on Sustainable Water Resources Management in Asian Cities: Challenges &amp; Opportunities&lt;/a&gt;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&lt;span class="new"&gt;New&lt;/span&gt;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&lt;/p&gt;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&lt;/div&gt;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output copy the code and save the file.html and run it you will get the output.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7A)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="utf-8"&gt;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Trying BOOTSTRAP&lt;/title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type="text/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="CSS/bootstrap.css"&gt;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=”bootstrap.js”&gt;&lt;/script&gt;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&lt;style type="text/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*{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box-sizing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border-box;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div:nth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-child(1){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(0, 0, 0, 0.2);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body{</w:t>
      </w:r>
      <w:proofErr w:type="gramEnd"/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(0, 0, 0, 0.9);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&lt;/style&gt;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-expand-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-light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-light"&gt;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class="container-fluid"&gt;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&lt;a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-brand"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="#"&gt;WT RECORD&lt;/a&gt;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&lt;button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navbar-toggler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type="button" data-toggle="collapse" data-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navbarSupportedContent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aria-controls="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navbarSupportedContent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aria-expanded="false" aria-label="Toggle navigation"&gt;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&lt;span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toggler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-icon"&gt;&lt;/span&gt;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&lt;/button&gt;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&lt;div class=" container collapse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-collapse"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navbarSupportedContent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navbar-nav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me-auto mb-5 mb-lg-0"&gt;&lt;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me-auto mb-2 mb-lg-0 -- these are used here to separate the se</w:t>
      </w:r>
      <w:r>
        <w:rPr>
          <w:rFonts w:ascii="Times New Roman" w:eastAsia="Times New Roman" w:hAnsi="Times New Roman" w:cs="Times New Roman"/>
          <w:sz w:val="24"/>
          <w:szCs w:val="24"/>
        </w:rPr>
        <w:t>arch box and buttons--&gt;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-item"&gt;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&lt;a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-link active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"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="#"&gt;Home&lt;/a&gt;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-item"&gt;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&lt;a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-link"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="#"&gt;Link&lt;/a&gt;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-item dropdown"&gt;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&lt;a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-link dropdown-toggle"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navbarDropdown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role="button" data-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-toggle="dropdown" aria-expanded="false"&gt;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Dropdown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&lt;/a&gt;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class="dropdown-menu" aria-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labelledby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navbarDropdown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&gt;&lt;a class="dropdown-item"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="#"&gt;Action&lt;/a&gt;&lt;/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&gt;&lt;a class="dropdown-item"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="#"&gt;Another action&lt;/a&gt;&lt;/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&gt;&lt;hr class="dropdown-divider"&gt;&lt;/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&gt;&lt;a class="dropdown-item"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="#"&gt;Something else here&lt;/a&gt;&lt;/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-item"&gt;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&lt;a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-link disabled"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="#"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="-1" aria-disabled="true"&gt;Disabled&lt;/a&gt;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&lt;form class="d-flex"&gt;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&lt;input class="form-control me-2" typ</w:t>
      </w:r>
      <w:r>
        <w:rPr>
          <w:rFonts w:ascii="Times New Roman" w:eastAsia="Times New Roman" w:hAnsi="Times New Roman" w:cs="Times New Roman"/>
          <w:sz w:val="24"/>
          <w:szCs w:val="24"/>
        </w:rPr>
        <w:t>e="search" placeholder="Search" aria-label="Search"&gt;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&lt;button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-outline-success" type="submit"&gt;Search&lt;/button&gt;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&lt;/form&gt;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&lt;/div&gt;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&lt;!--&lt;div class="buttons"&gt;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="#"&gt;Home&lt;/a&gt;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="#"&gt;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&lt;/a&gt;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&lt;/div&gt;--&gt;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output copy the code and save the file.html and run it you will get the output.</w:t>
      </w:r>
    </w:p>
    <w:p w:rsidR="006E73A9" w:rsidRDefault="006E7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8A)</w:t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</w:t>
      </w:r>
    </w:p>
    <w:p w:rsidR="006E73A9" w:rsidRDefault="00AE69A1">
      <w:pPr>
        <w:pStyle w:val="normal0"/>
        <w:numPr>
          <w:ilvl w:val="0"/>
          <w:numId w:val="3"/>
        </w:numPr>
        <w:shd w:val="clear" w:color="auto" w:fill="FFFFFF"/>
        <w:spacing w:before="640"/>
        <w:ind w:left="11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Go to the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website and download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NodeJS</w:t>
      </w:r>
      <w:proofErr w:type="spellEnd"/>
    </w:p>
    <w:p w:rsidR="006E73A9" w:rsidRDefault="00AE69A1">
      <w:pPr>
        <w:pStyle w:val="normal0"/>
        <w:numPr>
          <w:ilvl w:val="0"/>
          <w:numId w:val="3"/>
        </w:numPr>
        <w:shd w:val="clear" w:color="auto" w:fill="FFFFFF"/>
        <w:ind w:left="11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Make sure Node and NPM are installed and their PATHs defined</w:t>
      </w:r>
    </w:p>
    <w:p w:rsidR="006E73A9" w:rsidRDefault="00AE69A1">
      <w:pPr>
        <w:pStyle w:val="normal0"/>
        <w:numPr>
          <w:ilvl w:val="0"/>
          <w:numId w:val="3"/>
        </w:numPr>
        <w:shd w:val="clear" w:color="auto" w:fill="FFFFFF"/>
        <w:ind w:left="11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Create a new project folder</w:t>
      </w:r>
    </w:p>
    <w:p w:rsidR="006E73A9" w:rsidRDefault="00AE69A1">
      <w:pPr>
        <w:pStyle w:val="normal0"/>
        <w:numPr>
          <w:ilvl w:val="0"/>
          <w:numId w:val="3"/>
        </w:numPr>
        <w:shd w:val="clear" w:color="auto" w:fill="FFFFFF"/>
        <w:ind w:left="11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Start running NPM in your project folder (it runs in the background)</w:t>
      </w:r>
    </w:p>
    <w:p w:rsidR="006E73A9" w:rsidRDefault="00AE69A1">
      <w:pPr>
        <w:pStyle w:val="normal0"/>
        <w:numPr>
          <w:ilvl w:val="0"/>
          <w:numId w:val="3"/>
        </w:numPr>
        <w:shd w:val="clear" w:color="auto" w:fill="FFFFFF"/>
        <w:ind w:left="11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Install any NPM packages we need</w:t>
      </w:r>
    </w:p>
    <w:p w:rsidR="006E73A9" w:rsidRDefault="00AE69A1">
      <w:pPr>
        <w:pStyle w:val="normal0"/>
        <w:numPr>
          <w:ilvl w:val="0"/>
          <w:numId w:val="3"/>
        </w:numPr>
        <w:shd w:val="clear" w:color="auto" w:fill="FFFFFF"/>
        <w:ind w:left="11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Create an HTML file in the project folder (this is what the client will see)</w:t>
      </w:r>
    </w:p>
    <w:p w:rsidR="006E73A9" w:rsidRDefault="00AE69A1">
      <w:pPr>
        <w:pStyle w:val="normal0"/>
        <w:numPr>
          <w:ilvl w:val="0"/>
          <w:numId w:val="3"/>
        </w:numPr>
        <w:shd w:val="clear" w:color="auto" w:fill="FFFFFF"/>
        <w:ind w:left="11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Create a Node/JavaScript file in the project folder (this is your server file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)</w:t>
      </w:r>
    </w:p>
    <w:p w:rsidR="006E73A9" w:rsidRDefault="00AE69A1">
      <w:pPr>
        <w:pStyle w:val="normal0"/>
        <w:numPr>
          <w:ilvl w:val="0"/>
          <w:numId w:val="3"/>
        </w:numPr>
        <w:shd w:val="clear" w:color="auto" w:fill="FFFFFF"/>
        <w:ind w:left="11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Run your server</w:t>
      </w:r>
    </w:p>
    <w:p w:rsidR="006E73A9" w:rsidRDefault="00AE69A1">
      <w:pPr>
        <w:pStyle w:val="normal0"/>
        <w:numPr>
          <w:ilvl w:val="0"/>
          <w:numId w:val="3"/>
        </w:numPr>
        <w:shd w:val="clear" w:color="auto" w:fill="FFFFFF"/>
        <w:ind w:left="11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Visit your (local) website!</w:t>
      </w:r>
    </w:p>
    <w:p w:rsidR="006E73A9" w:rsidRDefault="006E73A9">
      <w:pPr>
        <w:pStyle w:val="normal0"/>
        <w:shd w:val="clear" w:color="auto" w:fill="FFFFFF"/>
        <w:spacing w:before="3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:rsidR="006E73A9" w:rsidRDefault="006E73A9">
      <w:pPr>
        <w:pStyle w:val="normal0"/>
        <w:shd w:val="clear" w:color="auto" w:fill="FFFFFF"/>
        <w:spacing w:before="3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9A)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895975" cy="6581775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t="20088" b="1709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73A9" w:rsidRDefault="00AE69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543550" cy="7381875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t="6903" r="3322" b="120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191125" cy="73533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t="12112" r="13354" b="1060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5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73A9" w:rsidSect="006E73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4357F"/>
    <w:multiLevelType w:val="multilevel"/>
    <w:tmpl w:val="2062AEA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CD46AF0"/>
    <w:multiLevelType w:val="multilevel"/>
    <w:tmpl w:val="F34EA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052E27"/>
    <w:multiLevelType w:val="multilevel"/>
    <w:tmpl w:val="ADD8EBB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73A9"/>
    <w:rsid w:val="006E73A9"/>
    <w:rsid w:val="00AE6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E73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73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73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73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73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73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73A9"/>
  </w:style>
  <w:style w:type="paragraph" w:styleId="Title">
    <w:name w:val="Title"/>
    <w:basedOn w:val="normal0"/>
    <w:next w:val="normal0"/>
    <w:rsid w:val="006E73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E73A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9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wnload.sublimetext.com/sublime_text_build_4121_x64_setup.exe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2021-12-14T09:51:00Z</dcterms:created>
  <dcterms:modified xsi:type="dcterms:W3CDTF">2021-12-14T09:52:00Z</dcterms:modified>
</cp:coreProperties>
</file>